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17E" w:rsidRPr="00EB65DD" w:rsidRDefault="0067317E" w:rsidP="0067317E">
      <w:pPr>
        <w:ind w:firstLine="567"/>
        <w:contextualSpacing/>
        <w:jc w:val="center"/>
        <w:rPr>
          <w:b w:val="0"/>
        </w:rPr>
      </w:pPr>
      <w:r w:rsidRPr="00EB65DD">
        <w:t xml:space="preserve">Договор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г. </w:t>
      </w:r>
      <w:r>
        <w:rPr>
          <w:b w:val="0"/>
        </w:rPr>
        <w:t>_________</w:t>
      </w:r>
      <w:r w:rsidRPr="00EB65DD">
        <w:rPr>
          <w:b w:val="0"/>
        </w:rPr>
        <w:t xml:space="preserve">                        </w:t>
      </w:r>
      <w:r w:rsidRPr="00EB65DD">
        <w:rPr>
          <w:b w:val="0"/>
        </w:rPr>
        <w:tab/>
      </w:r>
      <w:r w:rsidRPr="00EB65DD">
        <w:rPr>
          <w:b w:val="0"/>
        </w:rPr>
        <w:tab/>
      </w:r>
      <w:r w:rsidRPr="00EB65DD">
        <w:rPr>
          <w:b w:val="0"/>
        </w:rPr>
        <w:tab/>
      </w:r>
      <w:r w:rsidRPr="00EB65DD">
        <w:rPr>
          <w:b w:val="0"/>
        </w:rPr>
        <w:tab/>
      </w:r>
      <w:r w:rsidRPr="00EB65DD">
        <w:rPr>
          <w:b w:val="0"/>
        </w:rPr>
        <w:tab/>
        <w:t xml:space="preserve">         </w:t>
      </w:r>
      <w:r w:rsidRPr="00EB65DD">
        <w:rPr>
          <w:b w:val="0"/>
        </w:rPr>
        <w:tab/>
        <w:t xml:space="preserve"> «___»_________ 201_ г.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Федеральное государственное унитарное предприятие «________________________», именуемое в дальнейшем </w:t>
      </w:r>
      <w:r>
        <w:rPr>
          <w:b w:val="0"/>
        </w:rPr>
        <w:t xml:space="preserve">ФГУП </w:t>
      </w:r>
      <w:r w:rsidRPr="00EB65DD">
        <w:rPr>
          <w:b w:val="0"/>
        </w:rPr>
        <w:t xml:space="preserve">«___________», в лице Директора _______________, действующего на основании Устава, с одной стороны, и ОАО «____________________________» именуемое в дальнейшем «_____________», в лице Генерального директора _________________, действующего на основании Устава, с другой стороны, заключили настоящий </w:t>
      </w:r>
      <w:r>
        <w:rPr>
          <w:b w:val="0"/>
        </w:rPr>
        <w:t>д</w:t>
      </w:r>
      <w:r w:rsidRPr="00EB65DD">
        <w:rPr>
          <w:b w:val="0"/>
        </w:rPr>
        <w:t>оговор</w:t>
      </w:r>
      <w:r>
        <w:rPr>
          <w:b w:val="0"/>
        </w:rPr>
        <w:t xml:space="preserve"> о сотрудничестве, далее – «Договор»,</w:t>
      </w:r>
      <w:r w:rsidRPr="00EB65DD">
        <w:rPr>
          <w:b w:val="0"/>
        </w:rPr>
        <w:t xml:space="preserve"> о нижеследующем: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EB65DD" w:rsidRDefault="0067317E" w:rsidP="0067317E">
      <w:pPr>
        <w:ind w:firstLine="567"/>
        <w:contextualSpacing/>
        <w:jc w:val="center"/>
      </w:pPr>
      <w:r w:rsidRPr="00EB65DD">
        <w:t>1. ПРЕДМЕТ ДОГОВОРА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1.1. Стороны обязуются совместно действовать в целях использования </w:t>
      </w:r>
      <w:r>
        <w:rPr>
          <w:b w:val="0"/>
        </w:rPr>
        <w:t>________________________</w:t>
      </w:r>
      <w:r w:rsidRPr="00EB65DD">
        <w:rPr>
          <w:b w:val="0"/>
        </w:rPr>
        <w:t xml:space="preserve"> в современных технологиях производства </w:t>
      </w:r>
      <w:r>
        <w:rPr>
          <w:b w:val="0"/>
        </w:rPr>
        <w:t>__________________</w:t>
      </w:r>
      <w:r w:rsidRPr="00EB65DD">
        <w:rPr>
          <w:b w:val="0"/>
        </w:rPr>
        <w:t xml:space="preserve">. </w:t>
      </w:r>
    </w:p>
    <w:p w:rsidR="0067317E" w:rsidRPr="00EB65DD" w:rsidRDefault="0067317E" w:rsidP="0067317E">
      <w:pPr>
        <w:ind w:firstLine="567"/>
        <w:contextualSpacing/>
        <w:jc w:val="both"/>
        <w:rPr>
          <w:ins w:id="0" w:author="User" w:date="2009-06-23T21:38:00Z"/>
          <w:b w:val="0"/>
        </w:rPr>
      </w:pPr>
      <w:r w:rsidRPr="00EB65DD">
        <w:rPr>
          <w:b w:val="0"/>
        </w:rPr>
        <w:t xml:space="preserve">1.2. В рамках настоящего договора </w:t>
      </w:r>
      <w:r>
        <w:rPr>
          <w:b w:val="0"/>
        </w:rPr>
        <w:t>о сотрудничестве</w:t>
      </w:r>
      <w:r w:rsidRPr="00EB65DD">
        <w:rPr>
          <w:b w:val="0"/>
        </w:rPr>
        <w:t xml:space="preserve"> ОАО </w:t>
      </w:r>
      <w:r>
        <w:rPr>
          <w:b w:val="0"/>
        </w:rPr>
        <w:t>«___________»</w:t>
      </w:r>
      <w:r w:rsidRPr="00EB65DD">
        <w:rPr>
          <w:b w:val="0"/>
        </w:rPr>
        <w:t xml:space="preserve"> предоставляет </w:t>
      </w:r>
      <w:r>
        <w:rPr>
          <w:b w:val="0"/>
        </w:rPr>
        <w:t>_______________________</w:t>
      </w:r>
      <w:r w:rsidRPr="00EB65DD">
        <w:rPr>
          <w:b w:val="0"/>
        </w:rPr>
        <w:t xml:space="preserve"> в количестве __________ штук согласно Приложению №1 (далее – </w:t>
      </w:r>
      <w:r>
        <w:rPr>
          <w:b w:val="0"/>
        </w:rPr>
        <w:t>«__________________»</w:t>
      </w:r>
      <w:r w:rsidRPr="00EB65DD">
        <w:rPr>
          <w:b w:val="0"/>
        </w:rPr>
        <w:t xml:space="preserve">), являющегося неотъемлемой частью настоящего </w:t>
      </w:r>
      <w:r>
        <w:rPr>
          <w:b w:val="0"/>
        </w:rPr>
        <w:t>Д</w:t>
      </w:r>
      <w:r w:rsidRPr="00EB65DD">
        <w:rPr>
          <w:b w:val="0"/>
        </w:rPr>
        <w:t xml:space="preserve">оговора. 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1.3.  Подготовку </w:t>
      </w:r>
      <w:r>
        <w:rPr>
          <w:b w:val="0"/>
        </w:rPr>
        <w:t xml:space="preserve">«_____________________» </w:t>
      </w:r>
      <w:r w:rsidRPr="00EB65DD">
        <w:rPr>
          <w:b w:val="0"/>
        </w:rPr>
        <w:t xml:space="preserve">к </w:t>
      </w:r>
      <w:r>
        <w:rPr>
          <w:b w:val="0"/>
        </w:rPr>
        <w:t>____________________</w:t>
      </w:r>
      <w:r w:rsidRPr="00EB65DD">
        <w:rPr>
          <w:b w:val="0"/>
        </w:rPr>
        <w:t xml:space="preserve">,  доработки и усовершенствования, все улучшения их узлов производятся </w:t>
      </w:r>
      <w:r>
        <w:rPr>
          <w:b w:val="0"/>
        </w:rPr>
        <w:t>ФГУП «____________»</w:t>
      </w:r>
      <w:r w:rsidRPr="00EB65DD">
        <w:rPr>
          <w:b w:val="0"/>
        </w:rPr>
        <w:t xml:space="preserve"> своими силами.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1.4. Право собственности на </w:t>
      </w:r>
      <w:r>
        <w:rPr>
          <w:b w:val="0"/>
        </w:rPr>
        <w:t>«__________________»</w:t>
      </w:r>
      <w:r w:rsidRPr="00EB65DD">
        <w:rPr>
          <w:b w:val="0"/>
        </w:rPr>
        <w:t xml:space="preserve"> принадлежат ОАО </w:t>
      </w:r>
      <w:r>
        <w:rPr>
          <w:b w:val="0"/>
        </w:rPr>
        <w:t>«_________»</w:t>
      </w:r>
      <w:r w:rsidRPr="00EB65DD">
        <w:rPr>
          <w:b w:val="0"/>
        </w:rPr>
        <w:t>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EB65DD" w:rsidRDefault="0067317E" w:rsidP="0067317E">
      <w:pPr>
        <w:ind w:firstLine="567"/>
        <w:contextualSpacing/>
        <w:jc w:val="center"/>
      </w:pPr>
      <w:r w:rsidRPr="00EB65DD">
        <w:t>2. ПРАВА И ОБЯЗАННОСТИ СТОРОН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2.1. ОАО </w:t>
      </w:r>
      <w:r>
        <w:rPr>
          <w:b w:val="0"/>
        </w:rPr>
        <w:t xml:space="preserve">«_____________» </w:t>
      </w:r>
      <w:r w:rsidRPr="00EB65DD">
        <w:rPr>
          <w:b w:val="0"/>
        </w:rPr>
        <w:t>имеет право в любое время проверять ход и качество выполнения работ по настоящему договору, не вмешиваясь в оперативно-хозяйственную деятельность.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2.2. Все работы по усовершенствованию узлов объективов </w:t>
      </w:r>
      <w:r>
        <w:rPr>
          <w:b w:val="0"/>
        </w:rPr>
        <w:t>ФГУП «____________»</w:t>
      </w:r>
      <w:r w:rsidRPr="00EB65DD">
        <w:rPr>
          <w:b w:val="0"/>
        </w:rPr>
        <w:t xml:space="preserve"> проводит при обязательном письменном уведомлении ОАО </w:t>
      </w:r>
      <w:r>
        <w:rPr>
          <w:b w:val="0"/>
        </w:rPr>
        <w:t>«__________»</w:t>
      </w:r>
      <w:r w:rsidRPr="00EB65DD">
        <w:rPr>
          <w:b w:val="0"/>
        </w:rPr>
        <w:t xml:space="preserve"> и только после его письменного согласия.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2.2. С целью продвижения </w:t>
      </w:r>
      <w:r>
        <w:rPr>
          <w:b w:val="0"/>
        </w:rPr>
        <w:t>«________________»</w:t>
      </w:r>
      <w:r w:rsidRPr="00EB65DD">
        <w:rPr>
          <w:b w:val="0"/>
        </w:rPr>
        <w:t xml:space="preserve"> на рынке кинооборудования, </w:t>
      </w:r>
      <w:r>
        <w:rPr>
          <w:b w:val="0"/>
        </w:rPr>
        <w:t>ФГУП «____________»</w:t>
      </w:r>
      <w:r w:rsidRPr="00EB65DD">
        <w:rPr>
          <w:b w:val="0"/>
        </w:rPr>
        <w:t xml:space="preserve"> вправе использовать их по заявкам киностудий или съемочных групп для обеспечения потребностей </w:t>
      </w:r>
      <w:r>
        <w:rPr>
          <w:b w:val="0"/>
        </w:rPr>
        <w:t>__________________</w:t>
      </w:r>
      <w:r w:rsidRPr="00EB65DD">
        <w:rPr>
          <w:b w:val="0"/>
        </w:rPr>
        <w:t>, предварительно уведомив об этом ОАО «</w:t>
      </w:r>
      <w:r>
        <w:rPr>
          <w:b w:val="0"/>
        </w:rPr>
        <w:t>____________</w:t>
      </w:r>
      <w:r w:rsidRPr="00EB65DD">
        <w:rPr>
          <w:b w:val="0"/>
        </w:rPr>
        <w:t xml:space="preserve">» в письменном виде.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2.3. В случае заключения договора проката (аренды) </w:t>
      </w:r>
      <w:r>
        <w:rPr>
          <w:b w:val="0"/>
        </w:rPr>
        <w:t>«________________»</w:t>
      </w:r>
      <w:r w:rsidRPr="00EB65DD">
        <w:rPr>
          <w:b w:val="0"/>
        </w:rPr>
        <w:t xml:space="preserve"> с третьими лицами, ответственность за их сохранность несет сторона, заключившая такой договор. В  случае утраты или повреждения </w:t>
      </w:r>
      <w:r>
        <w:rPr>
          <w:b w:val="0"/>
        </w:rPr>
        <w:t>«___________________»</w:t>
      </w:r>
      <w:r w:rsidRPr="00EB65DD">
        <w:rPr>
          <w:b w:val="0"/>
        </w:rPr>
        <w:t xml:space="preserve"> восстановление производится стороной, заключившей договор проката (аренды) с третьей стороной.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2.4. При подписании с третьим лицом договора проката (аренды) </w:t>
      </w:r>
      <w:r>
        <w:rPr>
          <w:b w:val="0"/>
        </w:rPr>
        <w:t xml:space="preserve">ФГУП «____________» </w:t>
      </w:r>
      <w:r w:rsidRPr="00EB65DD">
        <w:rPr>
          <w:b w:val="0"/>
        </w:rPr>
        <w:t xml:space="preserve">выплачивает ОАО </w:t>
      </w:r>
      <w:r>
        <w:rPr>
          <w:b w:val="0"/>
        </w:rPr>
        <w:t>«_________»</w:t>
      </w:r>
      <w:r w:rsidRPr="00EB65DD">
        <w:rPr>
          <w:b w:val="0"/>
        </w:rPr>
        <w:t xml:space="preserve"> стоимость арендной платы: </w:t>
      </w:r>
      <w:r>
        <w:rPr>
          <w:b w:val="0"/>
        </w:rPr>
        <w:t>_______</w:t>
      </w:r>
      <w:r w:rsidRPr="00EB65DD">
        <w:rPr>
          <w:b w:val="0"/>
        </w:rPr>
        <w:t xml:space="preserve">$ - за каждый </w:t>
      </w:r>
      <w:r>
        <w:rPr>
          <w:b w:val="0"/>
        </w:rPr>
        <w:t>«_____________»</w:t>
      </w:r>
      <w:r w:rsidRPr="00EB65DD">
        <w:rPr>
          <w:b w:val="0"/>
        </w:rPr>
        <w:t xml:space="preserve">   и </w:t>
      </w:r>
      <w:r>
        <w:rPr>
          <w:b w:val="0"/>
        </w:rPr>
        <w:t xml:space="preserve">______ </w:t>
      </w:r>
      <w:r w:rsidRPr="00EB65DD">
        <w:rPr>
          <w:b w:val="0"/>
        </w:rPr>
        <w:t xml:space="preserve">$ за каждую </w:t>
      </w:r>
      <w:r>
        <w:rPr>
          <w:b w:val="0"/>
        </w:rPr>
        <w:t>«__________________»</w:t>
      </w:r>
      <w:r w:rsidRPr="00EB65DD">
        <w:rPr>
          <w:b w:val="0"/>
        </w:rPr>
        <w:t xml:space="preserve">  из расчета за каждый день.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2.6. Стороны обязуются: не разглашать информацию, признаваемую сторонами конфиденциальной; назначить на весь период осуществления сотрудничества по одному ответственному лицу от каждой стороны для оперативного решения проблем, возникающих в ходе исполнения обязательств по настоящему договору.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2.7. Права и обязанности сторон в отношении использования охраняемых результатов интеллектуальной деятельности, принадлежащих третьим лицам, в ходе выполнения работ по настоящему договору определяются действующим законодательством.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lastRenderedPageBreak/>
        <w:t>2.8. Возможные улучшения, доработки, направленные на увеличение конкурентоспособно</w:t>
      </w:r>
      <w:r w:rsidRPr="00EB65DD">
        <w:rPr>
          <w:b w:val="0"/>
        </w:rPr>
        <w:softHyphen/>
        <w:t xml:space="preserve">сти </w:t>
      </w:r>
      <w:r>
        <w:rPr>
          <w:b w:val="0"/>
        </w:rPr>
        <w:t>«___________________»</w:t>
      </w:r>
      <w:r w:rsidRPr="00EB65DD">
        <w:rPr>
          <w:b w:val="0"/>
        </w:rPr>
        <w:t xml:space="preserve"> на рынке киносъемочной продукции, в обязательном порядке утверждаются обеими сторонами.</w:t>
      </w:r>
    </w:p>
    <w:p w:rsidR="0067317E" w:rsidRDefault="0067317E" w:rsidP="0067317E">
      <w:pPr>
        <w:ind w:firstLine="567"/>
        <w:contextualSpacing/>
        <w:jc w:val="center"/>
      </w:pPr>
    </w:p>
    <w:p w:rsidR="0067317E" w:rsidRPr="00EB65DD" w:rsidRDefault="0067317E" w:rsidP="0067317E">
      <w:pPr>
        <w:ind w:firstLine="567"/>
        <w:contextualSpacing/>
        <w:jc w:val="center"/>
      </w:pPr>
      <w:r w:rsidRPr="00EB65DD">
        <w:t>3. СРОК ДЕЙСТВИЯ ДОГОВОРА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3.1. Настоящий договор вступает в силу с момента его подписания сторонами и действует в течение трех лет, начиная с указанной даты.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3.2. Настоящий договор может быть прекращен досрочно по соглашению сторон, если противная сторона нарушит одно из  условий договора.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3.3. Досрочное расторжение договора по инициативе ОАО </w:t>
      </w:r>
      <w:r>
        <w:rPr>
          <w:b w:val="0"/>
        </w:rPr>
        <w:t>«___________»</w:t>
      </w:r>
      <w:r w:rsidRPr="00EB65DD">
        <w:rPr>
          <w:b w:val="0"/>
        </w:rPr>
        <w:t xml:space="preserve"> не по условиям пункта 3.2. настоящего договора допускается при условии возмещения всех расходов, понесенных </w:t>
      </w:r>
      <w:r>
        <w:rPr>
          <w:b w:val="0"/>
        </w:rPr>
        <w:t>ФГУП «____________»</w:t>
      </w:r>
      <w:r w:rsidRPr="00EB65DD">
        <w:rPr>
          <w:b w:val="0"/>
        </w:rPr>
        <w:t xml:space="preserve"> из собственных средств, в связи с исполнением настоящего договора.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274B8B" w:rsidRDefault="0067317E" w:rsidP="0067317E">
      <w:pPr>
        <w:ind w:firstLine="567"/>
        <w:contextualSpacing/>
        <w:jc w:val="center"/>
      </w:pPr>
      <w:r w:rsidRPr="00274B8B">
        <w:t>4. ОТВЕТСТВЕННОСТЬ СТОРОН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4.1. Стороны несут ответственность за невыполнение своих обязательств по настоящему договору в соответствии с действующим законодательством Российской Федерации.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4.2. Стороны освобождаются от ответственности за неисполнение обязательств по настоящему договору, если это явилось следствием чрезвычайных обстоятельств.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274B8B" w:rsidRDefault="0067317E" w:rsidP="0067317E">
      <w:pPr>
        <w:ind w:firstLine="567"/>
        <w:contextualSpacing/>
        <w:jc w:val="center"/>
      </w:pPr>
      <w:r w:rsidRPr="00274B8B">
        <w:t>5.</w:t>
      </w:r>
      <w:r>
        <w:t xml:space="preserve"> </w:t>
      </w:r>
      <w:r w:rsidRPr="00274B8B">
        <w:t>КОНФИДЕНЦИАЛЬНОСТЬ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5.1. Условия настоящего договора и соглашений (протоколов и т.п.) к нему конфиденциальны и не подлежат разглашению. 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5.2. Стороны принимают все необходимые меры для того, чтобы их сотрудники, правопреемники без предварительного согласия другой стороны не информировали третьих лиц о деталях данного договора и приложений к нему. При этом принимаемые меры должны быть не менее существенны, чем те, которые сторона принимает для сохранения своей собственной информации подобного рода.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274B8B" w:rsidRDefault="0067317E" w:rsidP="0067317E">
      <w:pPr>
        <w:ind w:firstLine="567"/>
        <w:contextualSpacing/>
        <w:jc w:val="center"/>
      </w:pPr>
      <w:r w:rsidRPr="00274B8B">
        <w:t>6. ДЕЙСТВИЕ НЕПРЕОДОЛИМОЙ СИЛЫ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6.1. Ни одна из сторон не несет ответственности перед другой стороной за невыполнение обязательств по настоящему договору, если такое невыполнение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обстоятельствам непреодолимой силы относятся события, на которые стороны не могут оказывать влияние, например: землетрясение, наводнение, пожар, ураган, а также восстание, гражданские беспорядки, забастовка, акты государственных органов, военные действия любого характера, препятствующие выполнению настоящего договора.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6.2. При наступлении обстоятельств, указанных в п. 6.1 настоящего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 xml:space="preserve">6.3. Если обстоятельства непреодолимой силы действуют на протяжении 3 (трех) последовательных месяцев и не обнаруживают признаков прекращения, настоящий договор может быть расторгнут ОАО </w:t>
      </w:r>
      <w:r>
        <w:rPr>
          <w:b w:val="0"/>
        </w:rPr>
        <w:t>«________»</w:t>
      </w:r>
      <w:r w:rsidRPr="00EB65DD">
        <w:rPr>
          <w:b w:val="0"/>
        </w:rPr>
        <w:t xml:space="preserve"> и </w:t>
      </w:r>
      <w:r>
        <w:rPr>
          <w:b w:val="0"/>
        </w:rPr>
        <w:t>ФГУП «____________»</w:t>
      </w:r>
      <w:r w:rsidRPr="00EB65DD">
        <w:rPr>
          <w:b w:val="0"/>
        </w:rPr>
        <w:t xml:space="preserve"> путем направления  уведомления другой стороне.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</w:p>
    <w:p w:rsidR="0067317E" w:rsidRDefault="0067317E" w:rsidP="0067317E">
      <w:pPr>
        <w:ind w:firstLine="567"/>
        <w:contextualSpacing/>
        <w:jc w:val="center"/>
      </w:pPr>
    </w:p>
    <w:p w:rsidR="0067317E" w:rsidRDefault="0067317E" w:rsidP="0067317E">
      <w:pPr>
        <w:ind w:firstLine="567"/>
        <w:contextualSpacing/>
        <w:jc w:val="center"/>
      </w:pPr>
    </w:p>
    <w:p w:rsidR="0067317E" w:rsidRPr="00274B8B" w:rsidRDefault="0067317E" w:rsidP="0067317E">
      <w:pPr>
        <w:ind w:firstLine="567"/>
        <w:contextualSpacing/>
        <w:jc w:val="center"/>
      </w:pPr>
      <w:r w:rsidRPr="00274B8B">
        <w:t>7. ПРОЧИЕ УСЛОВИЯ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lastRenderedPageBreak/>
        <w:t>7.1. Вопросы, не урегулированные настоящим договором, решаются в соответствии с законодательством Российской Федерации.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7.2. Все споры и разногласия по настоящему договору, не урегулированные сторонами путем переговоров, подлежат рассмотрению в Арбитражном суде города Москвы.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7.3. Любые изменения и дополнения, дополнительные соглашения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 Дополнения к договору являются его неотъемлемой частью с момента подписания сторонами.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7.4. Все уведомления и сообщения должны направляться в письменной форме. Уведомления и сообщения будут считаться исполненными надлежащим образом, если они направлены заказным письмом, по телеграфу, телетайпу, телексу, телефаксу, электронной почте или доставлены лично по юридическим (почтовым) адресам сторон с получением под расписку соответствующими должностными лицами.</w:t>
      </w:r>
    </w:p>
    <w:p w:rsidR="0067317E" w:rsidRPr="00EB65DD" w:rsidRDefault="0067317E" w:rsidP="0067317E">
      <w:pPr>
        <w:ind w:firstLine="567"/>
        <w:contextualSpacing/>
        <w:jc w:val="both"/>
        <w:rPr>
          <w:b w:val="0"/>
        </w:rPr>
      </w:pPr>
      <w:r w:rsidRPr="00EB65DD">
        <w:rPr>
          <w:b w:val="0"/>
        </w:rPr>
        <w:t>7.5. Договор составлен в двух экземплярах, имеющих одинаковую юридическую силу, по одному для каждой из сторон.</w:t>
      </w:r>
    </w:p>
    <w:p w:rsidR="0067317E" w:rsidRDefault="0067317E" w:rsidP="0067317E">
      <w:pPr>
        <w:ind w:firstLine="567"/>
        <w:contextualSpacing/>
        <w:jc w:val="both"/>
        <w:rPr>
          <w:b w:val="0"/>
        </w:rPr>
      </w:pPr>
    </w:p>
    <w:p w:rsidR="0067317E" w:rsidRPr="00BE1014" w:rsidRDefault="0067317E" w:rsidP="0067317E">
      <w:pPr>
        <w:spacing w:before="400" w:after="133" w:line="336" w:lineRule="auto"/>
        <w:jc w:val="center"/>
        <w:outlineLvl w:val="5"/>
        <w:rPr>
          <w:caps/>
          <w:color w:val="333333"/>
        </w:rPr>
      </w:pPr>
      <w:r w:rsidRPr="00BE1014">
        <w:rPr>
          <w:caps/>
          <w:color w:val="333333"/>
        </w:rPr>
        <w:t>8. РЕКВИЗИТЫ И ПОДПИСИ СТОРОН</w:t>
      </w:r>
    </w:p>
    <w:p w:rsidR="0067317E" w:rsidRPr="00BE1014" w:rsidRDefault="0067317E" w:rsidP="0067317E">
      <w:pPr>
        <w:spacing w:before="75" w:line="315" w:lineRule="atLeast"/>
        <w:rPr>
          <w:color w:val="000000"/>
        </w:rPr>
      </w:pPr>
      <w:r w:rsidRPr="00BE1014">
        <w:rPr>
          <w:color w:val="000000"/>
        </w:rPr>
        <w:t> </w:t>
      </w:r>
    </w:p>
    <w:p w:rsidR="0067317E" w:rsidRPr="00BE1014" w:rsidRDefault="0067317E" w:rsidP="0067317E">
      <w:pPr>
        <w:spacing w:before="75" w:line="315" w:lineRule="atLeast"/>
        <w:rPr>
          <w:color w:val="000000"/>
        </w:rPr>
      </w:pPr>
      <w:r w:rsidRPr="00BE1014">
        <w:rPr>
          <w:color w:val="000000"/>
        </w:rPr>
        <w:t>Сторона 1</w:t>
      </w:r>
    </w:p>
    <w:p w:rsidR="0067317E" w:rsidRPr="00BE1014" w:rsidRDefault="0067317E" w:rsidP="0067317E">
      <w:pPr>
        <w:spacing w:before="75" w:line="315" w:lineRule="atLeast"/>
        <w:rPr>
          <w:color w:val="000000"/>
        </w:rPr>
      </w:pPr>
      <w:r w:rsidRPr="00BE1014">
        <w:rPr>
          <w:color w:val="000000"/>
        </w:rPr>
        <w:t>_____________________________________________________________________</w:t>
      </w:r>
    </w:p>
    <w:p w:rsidR="0067317E" w:rsidRPr="00BE1014" w:rsidRDefault="0067317E" w:rsidP="0067317E">
      <w:pPr>
        <w:spacing w:before="75" w:line="315" w:lineRule="atLeast"/>
        <w:rPr>
          <w:color w:val="000000"/>
          <w:lang w:val="en-US"/>
        </w:rPr>
      </w:pPr>
    </w:p>
    <w:p w:rsidR="0067317E" w:rsidRPr="00BE1014" w:rsidRDefault="0067317E" w:rsidP="0067317E">
      <w:pPr>
        <w:spacing w:before="75" w:line="315" w:lineRule="atLeast"/>
        <w:rPr>
          <w:color w:val="000000"/>
        </w:rPr>
      </w:pPr>
      <w:r w:rsidRPr="00BE1014">
        <w:rPr>
          <w:color w:val="000000"/>
        </w:rPr>
        <w:t>Сторона 2</w:t>
      </w:r>
    </w:p>
    <w:p w:rsidR="0067317E" w:rsidRPr="00BE1014" w:rsidRDefault="0067317E" w:rsidP="0067317E">
      <w:pPr>
        <w:spacing w:before="75" w:line="315" w:lineRule="atLeast"/>
        <w:rPr>
          <w:color w:val="000000"/>
        </w:rPr>
      </w:pPr>
      <w:r w:rsidRPr="00BE1014">
        <w:rPr>
          <w:color w:val="000000"/>
        </w:rPr>
        <w:t>_____________________________________________________________________</w:t>
      </w:r>
    </w:p>
    <w:p w:rsidR="0067317E" w:rsidRPr="00BE1014" w:rsidRDefault="0067317E" w:rsidP="0067317E"/>
    <w:tbl>
      <w:tblPr>
        <w:tblW w:w="0" w:type="auto"/>
        <w:tblInd w:w="-714" w:type="dxa"/>
        <w:tblLook w:val="04A0" w:firstRow="1" w:lastRow="0" w:firstColumn="1" w:lastColumn="0" w:noHBand="0" w:noVBand="1"/>
      </w:tblPr>
      <w:tblGrid>
        <w:gridCol w:w="1298"/>
        <w:gridCol w:w="273"/>
        <w:gridCol w:w="1637"/>
        <w:gridCol w:w="267"/>
        <w:gridCol w:w="1461"/>
        <w:gridCol w:w="313"/>
        <w:gridCol w:w="1298"/>
        <w:gridCol w:w="257"/>
        <w:gridCol w:w="1517"/>
        <w:gridCol w:w="275"/>
        <w:gridCol w:w="1467"/>
      </w:tblGrid>
      <w:tr w:rsidR="0067317E" w:rsidRPr="00BE1014" w:rsidTr="00391C3B">
        <w:trPr>
          <w:trHeight w:val="521"/>
        </w:trPr>
        <w:tc>
          <w:tcPr>
            <w:tcW w:w="5102" w:type="dxa"/>
            <w:gridSpan w:val="5"/>
            <w:shd w:val="clear" w:color="auto" w:fill="auto"/>
          </w:tcPr>
          <w:p w:rsidR="0067317E" w:rsidRPr="00B642E9" w:rsidRDefault="0067317E" w:rsidP="00391C3B">
            <w:pPr>
              <w:jc w:val="center"/>
              <w:rPr>
                <w:b w:val="0"/>
                <w:bCs w:val="0"/>
              </w:rPr>
            </w:pPr>
            <w:r w:rsidRPr="00BE1014">
              <w:t>Сторона 1</w:t>
            </w:r>
          </w:p>
        </w:tc>
        <w:tc>
          <w:tcPr>
            <w:tcW w:w="328" w:type="dxa"/>
            <w:shd w:val="clear" w:color="auto" w:fill="auto"/>
          </w:tcPr>
          <w:p w:rsidR="0067317E" w:rsidRPr="00B642E9" w:rsidRDefault="0067317E" w:rsidP="00391C3B">
            <w:pPr>
              <w:rPr>
                <w:b w:val="0"/>
                <w:bCs w:val="0"/>
              </w:rPr>
            </w:pPr>
          </w:p>
        </w:tc>
        <w:tc>
          <w:tcPr>
            <w:tcW w:w="4957" w:type="dxa"/>
            <w:gridSpan w:val="5"/>
            <w:shd w:val="clear" w:color="auto" w:fill="auto"/>
          </w:tcPr>
          <w:p w:rsidR="0067317E" w:rsidRPr="00B642E9" w:rsidRDefault="0067317E" w:rsidP="00391C3B">
            <w:pPr>
              <w:jc w:val="center"/>
              <w:rPr>
                <w:b w:val="0"/>
                <w:bCs w:val="0"/>
              </w:rPr>
            </w:pPr>
            <w:r w:rsidRPr="00BE1014">
              <w:t>Сторона 2</w:t>
            </w:r>
          </w:p>
        </w:tc>
      </w:tr>
      <w:tr w:rsidR="0067317E" w:rsidRPr="00BE1014" w:rsidTr="00391C3B"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82" w:type="dxa"/>
            <w:shd w:val="clear" w:color="auto" w:fill="auto"/>
          </w:tcPr>
          <w:p w:rsidR="0067317E" w:rsidRPr="00BE1014" w:rsidRDefault="0067317E" w:rsidP="00391C3B"/>
        </w:tc>
        <w:tc>
          <w:tcPr>
            <w:tcW w:w="1700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47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328" w:type="dxa"/>
            <w:shd w:val="clear" w:color="auto" w:fill="auto"/>
          </w:tcPr>
          <w:p w:rsidR="0067317E" w:rsidRPr="00BE1014" w:rsidRDefault="0067317E" w:rsidP="00391C3B"/>
        </w:tc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63" w:type="dxa"/>
            <w:shd w:val="clear" w:color="auto" w:fill="auto"/>
          </w:tcPr>
          <w:p w:rsidR="0067317E" w:rsidRPr="00BE1014" w:rsidRDefault="0067317E" w:rsidP="00391C3B"/>
        </w:tc>
        <w:tc>
          <w:tcPr>
            <w:tcW w:w="1559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53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</w:tr>
      <w:tr w:rsidR="0067317E" w:rsidRPr="00BE1014" w:rsidTr="00391C3B">
        <w:tc>
          <w:tcPr>
            <w:tcW w:w="1298" w:type="dxa"/>
            <w:shd w:val="clear" w:color="auto" w:fill="auto"/>
          </w:tcPr>
          <w:p w:rsidR="0067317E" w:rsidRPr="00B642E9" w:rsidRDefault="0067317E" w:rsidP="00391C3B">
            <w:pPr>
              <w:rPr>
                <w:b w:val="0"/>
                <w:bCs w:val="0"/>
              </w:rPr>
            </w:pPr>
            <w:r w:rsidRPr="00BE1014">
              <w:t>Директор</w:t>
            </w:r>
          </w:p>
        </w:tc>
        <w:tc>
          <w:tcPr>
            <w:tcW w:w="282" w:type="dxa"/>
            <w:shd w:val="clear" w:color="auto" w:fill="auto"/>
          </w:tcPr>
          <w:p w:rsidR="0067317E" w:rsidRPr="00BE1014" w:rsidRDefault="0067317E" w:rsidP="00391C3B"/>
        </w:tc>
        <w:tc>
          <w:tcPr>
            <w:tcW w:w="1700" w:type="dxa"/>
            <w:shd w:val="clear" w:color="auto" w:fill="auto"/>
          </w:tcPr>
          <w:p w:rsidR="0067317E" w:rsidRPr="00B642E9" w:rsidRDefault="0067317E" w:rsidP="00391C3B">
            <w:pP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E1014" w:rsidRDefault="0067317E" w:rsidP="00391C3B">
            <w:pPr>
              <w:jc w:val="center"/>
            </w:pPr>
            <w:r w:rsidRPr="00BE1014">
              <w:t>(подпись)</w:t>
            </w:r>
          </w:p>
        </w:tc>
        <w:tc>
          <w:tcPr>
            <w:tcW w:w="275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47" w:type="dxa"/>
            <w:shd w:val="clear" w:color="auto" w:fill="auto"/>
          </w:tcPr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  <w:r w:rsidRPr="00B642E9">
              <w:rPr>
                <w:rFonts w:eastAsia="MS Gothic"/>
              </w:rPr>
              <w:t xml:space="preserve"> </w:t>
            </w:r>
          </w:p>
          <w:p w:rsidR="0067317E" w:rsidRPr="00BE1014" w:rsidRDefault="0067317E" w:rsidP="00391C3B">
            <w:pPr>
              <w:jc w:val="center"/>
            </w:pPr>
            <w:r w:rsidRPr="00BE1014">
              <w:t>(ФИО)</w:t>
            </w:r>
          </w:p>
        </w:tc>
        <w:tc>
          <w:tcPr>
            <w:tcW w:w="328" w:type="dxa"/>
            <w:shd w:val="clear" w:color="auto" w:fill="auto"/>
          </w:tcPr>
          <w:p w:rsidR="0067317E" w:rsidRPr="00BE1014" w:rsidRDefault="0067317E" w:rsidP="00391C3B"/>
        </w:tc>
        <w:tc>
          <w:tcPr>
            <w:tcW w:w="1298" w:type="dxa"/>
            <w:shd w:val="clear" w:color="auto" w:fill="auto"/>
          </w:tcPr>
          <w:p w:rsidR="0067317E" w:rsidRPr="00B642E9" w:rsidRDefault="0067317E" w:rsidP="00391C3B">
            <w:pPr>
              <w:rPr>
                <w:b w:val="0"/>
                <w:bCs w:val="0"/>
              </w:rPr>
            </w:pPr>
            <w:r w:rsidRPr="00BE1014">
              <w:t>Директор</w:t>
            </w:r>
          </w:p>
        </w:tc>
        <w:tc>
          <w:tcPr>
            <w:tcW w:w="263" w:type="dxa"/>
            <w:shd w:val="clear" w:color="auto" w:fill="auto"/>
          </w:tcPr>
          <w:p w:rsidR="0067317E" w:rsidRPr="00BE1014" w:rsidRDefault="0067317E" w:rsidP="00391C3B"/>
        </w:tc>
        <w:tc>
          <w:tcPr>
            <w:tcW w:w="1559" w:type="dxa"/>
            <w:shd w:val="clear" w:color="auto" w:fill="auto"/>
          </w:tcPr>
          <w:p w:rsidR="0067317E" w:rsidRPr="00B642E9" w:rsidRDefault="0067317E" w:rsidP="00391C3B">
            <w:pP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E1014" w:rsidRDefault="0067317E" w:rsidP="00391C3B">
            <w:pPr>
              <w:jc w:val="center"/>
            </w:pPr>
            <w:r w:rsidRPr="00BE1014"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53" w:type="dxa"/>
            <w:shd w:val="clear" w:color="auto" w:fill="auto"/>
          </w:tcPr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E1014" w:rsidRDefault="0067317E" w:rsidP="00391C3B">
            <w:pPr>
              <w:jc w:val="center"/>
            </w:pPr>
            <w:r w:rsidRPr="00BE1014">
              <w:t xml:space="preserve"> (ФИО)</w:t>
            </w:r>
          </w:p>
        </w:tc>
      </w:tr>
      <w:tr w:rsidR="0067317E" w:rsidRPr="00BE1014" w:rsidTr="00391C3B"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82" w:type="dxa"/>
            <w:shd w:val="clear" w:color="auto" w:fill="auto"/>
          </w:tcPr>
          <w:p w:rsidR="0067317E" w:rsidRPr="00BE1014" w:rsidRDefault="0067317E" w:rsidP="00391C3B"/>
        </w:tc>
        <w:tc>
          <w:tcPr>
            <w:tcW w:w="1700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47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328" w:type="dxa"/>
            <w:shd w:val="clear" w:color="auto" w:fill="auto"/>
          </w:tcPr>
          <w:p w:rsidR="0067317E" w:rsidRPr="00BE1014" w:rsidRDefault="0067317E" w:rsidP="00391C3B"/>
        </w:tc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63" w:type="dxa"/>
            <w:shd w:val="clear" w:color="auto" w:fill="auto"/>
          </w:tcPr>
          <w:p w:rsidR="0067317E" w:rsidRPr="00BE1014" w:rsidRDefault="0067317E" w:rsidP="00391C3B"/>
        </w:tc>
        <w:tc>
          <w:tcPr>
            <w:tcW w:w="1559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53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</w:tr>
      <w:tr w:rsidR="0067317E" w:rsidRPr="00BE1014" w:rsidTr="00391C3B"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82" w:type="dxa"/>
            <w:shd w:val="clear" w:color="auto" w:fill="auto"/>
          </w:tcPr>
          <w:p w:rsidR="0067317E" w:rsidRPr="00BE1014" w:rsidRDefault="0067317E" w:rsidP="00391C3B"/>
        </w:tc>
        <w:tc>
          <w:tcPr>
            <w:tcW w:w="1700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47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328" w:type="dxa"/>
            <w:shd w:val="clear" w:color="auto" w:fill="auto"/>
          </w:tcPr>
          <w:p w:rsidR="0067317E" w:rsidRPr="00BE1014" w:rsidRDefault="0067317E" w:rsidP="00391C3B"/>
        </w:tc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63" w:type="dxa"/>
            <w:shd w:val="clear" w:color="auto" w:fill="auto"/>
          </w:tcPr>
          <w:p w:rsidR="0067317E" w:rsidRPr="00BE1014" w:rsidRDefault="0067317E" w:rsidP="00391C3B"/>
        </w:tc>
        <w:tc>
          <w:tcPr>
            <w:tcW w:w="1559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53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</w:tr>
      <w:tr w:rsidR="0067317E" w:rsidRPr="00BE1014" w:rsidTr="00391C3B"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82" w:type="dxa"/>
            <w:shd w:val="clear" w:color="auto" w:fill="auto"/>
          </w:tcPr>
          <w:p w:rsidR="0067317E" w:rsidRPr="00BE1014" w:rsidRDefault="0067317E" w:rsidP="00391C3B"/>
        </w:tc>
        <w:tc>
          <w:tcPr>
            <w:tcW w:w="1700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47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328" w:type="dxa"/>
            <w:shd w:val="clear" w:color="auto" w:fill="auto"/>
          </w:tcPr>
          <w:p w:rsidR="0067317E" w:rsidRPr="00BE1014" w:rsidRDefault="0067317E" w:rsidP="00391C3B"/>
        </w:tc>
        <w:tc>
          <w:tcPr>
            <w:tcW w:w="1298" w:type="dxa"/>
            <w:shd w:val="clear" w:color="auto" w:fill="auto"/>
          </w:tcPr>
          <w:p w:rsidR="0067317E" w:rsidRPr="00BE1014" w:rsidRDefault="0067317E" w:rsidP="00391C3B"/>
        </w:tc>
        <w:tc>
          <w:tcPr>
            <w:tcW w:w="263" w:type="dxa"/>
            <w:shd w:val="clear" w:color="auto" w:fill="auto"/>
          </w:tcPr>
          <w:p w:rsidR="0067317E" w:rsidRPr="00BE1014" w:rsidRDefault="0067317E" w:rsidP="00391C3B"/>
        </w:tc>
        <w:tc>
          <w:tcPr>
            <w:tcW w:w="1559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53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</w:tr>
      <w:tr w:rsidR="0067317E" w:rsidRPr="00BE1014" w:rsidTr="00391C3B">
        <w:tc>
          <w:tcPr>
            <w:tcW w:w="1298" w:type="dxa"/>
            <w:shd w:val="clear" w:color="auto" w:fill="auto"/>
          </w:tcPr>
          <w:p w:rsidR="0067317E" w:rsidRPr="00B642E9" w:rsidRDefault="0067317E" w:rsidP="00391C3B">
            <w:pPr>
              <w:rPr>
                <w:b w:val="0"/>
                <w:bCs w:val="0"/>
              </w:rPr>
            </w:pPr>
            <w:r w:rsidRPr="00BE1014">
              <w:t>Главный бухгалтер</w:t>
            </w:r>
          </w:p>
        </w:tc>
        <w:tc>
          <w:tcPr>
            <w:tcW w:w="282" w:type="dxa"/>
            <w:shd w:val="clear" w:color="auto" w:fill="auto"/>
          </w:tcPr>
          <w:p w:rsidR="0067317E" w:rsidRPr="00BE1014" w:rsidRDefault="0067317E" w:rsidP="00391C3B"/>
        </w:tc>
        <w:tc>
          <w:tcPr>
            <w:tcW w:w="1700" w:type="dxa"/>
            <w:shd w:val="clear" w:color="auto" w:fill="auto"/>
          </w:tcPr>
          <w:p w:rsidR="0067317E" w:rsidRPr="00B642E9" w:rsidRDefault="0067317E" w:rsidP="00391C3B">
            <w:pP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E1014" w:rsidRDefault="0067317E" w:rsidP="00391C3B">
            <w:pPr>
              <w:jc w:val="center"/>
            </w:pPr>
            <w:r w:rsidRPr="00BE1014">
              <w:t>(подпись)</w:t>
            </w:r>
          </w:p>
        </w:tc>
        <w:tc>
          <w:tcPr>
            <w:tcW w:w="275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47" w:type="dxa"/>
            <w:shd w:val="clear" w:color="auto" w:fill="auto"/>
          </w:tcPr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E1014" w:rsidRDefault="0067317E" w:rsidP="00391C3B">
            <w:pPr>
              <w:jc w:val="center"/>
            </w:pPr>
            <w:r w:rsidRPr="00BE1014">
              <w:t>(ФИО)</w:t>
            </w:r>
          </w:p>
        </w:tc>
        <w:tc>
          <w:tcPr>
            <w:tcW w:w="328" w:type="dxa"/>
            <w:shd w:val="clear" w:color="auto" w:fill="auto"/>
          </w:tcPr>
          <w:p w:rsidR="0067317E" w:rsidRPr="00BE1014" w:rsidRDefault="0067317E" w:rsidP="00391C3B"/>
        </w:tc>
        <w:tc>
          <w:tcPr>
            <w:tcW w:w="1298" w:type="dxa"/>
            <w:shd w:val="clear" w:color="auto" w:fill="auto"/>
          </w:tcPr>
          <w:p w:rsidR="0067317E" w:rsidRPr="00B642E9" w:rsidRDefault="0067317E" w:rsidP="00391C3B">
            <w:pPr>
              <w:rPr>
                <w:b w:val="0"/>
                <w:bCs w:val="0"/>
              </w:rPr>
            </w:pPr>
            <w:r w:rsidRPr="00BE1014">
              <w:t>Главный бухгалтер</w:t>
            </w:r>
          </w:p>
        </w:tc>
        <w:tc>
          <w:tcPr>
            <w:tcW w:w="263" w:type="dxa"/>
            <w:shd w:val="clear" w:color="auto" w:fill="auto"/>
          </w:tcPr>
          <w:p w:rsidR="0067317E" w:rsidRPr="00BE1014" w:rsidRDefault="0067317E" w:rsidP="00391C3B"/>
        </w:tc>
        <w:tc>
          <w:tcPr>
            <w:tcW w:w="1559" w:type="dxa"/>
            <w:shd w:val="clear" w:color="auto" w:fill="auto"/>
          </w:tcPr>
          <w:p w:rsidR="0067317E" w:rsidRPr="00B642E9" w:rsidRDefault="0067317E" w:rsidP="00391C3B">
            <w:pP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E1014" w:rsidRDefault="0067317E" w:rsidP="00391C3B">
            <w:pPr>
              <w:jc w:val="center"/>
            </w:pPr>
            <w:r w:rsidRPr="00BE1014"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67317E" w:rsidRPr="00BE1014" w:rsidRDefault="0067317E" w:rsidP="00391C3B">
            <w:pPr>
              <w:jc w:val="center"/>
            </w:pPr>
          </w:p>
        </w:tc>
        <w:tc>
          <w:tcPr>
            <w:tcW w:w="1553" w:type="dxa"/>
            <w:shd w:val="clear" w:color="auto" w:fill="auto"/>
          </w:tcPr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eastAsia="MS Gothic"/>
              </w:rPr>
            </w:pPr>
          </w:p>
          <w:p w:rsidR="0067317E" w:rsidRPr="00B642E9" w:rsidRDefault="0067317E" w:rsidP="00391C3B">
            <w:pPr>
              <w:pBdr>
                <w:bottom w:val="single" w:sz="12" w:space="1" w:color="auto"/>
              </w:pBdr>
              <w:jc w:val="center"/>
              <w:rPr>
                <w:rFonts w:eastAsia="MS Gothic"/>
              </w:rPr>
            </w:pPr>
          </w:p>
          <w:p w:rsidR="0067317E" w:rsidRPr="00BE1014" w:rsidRDefault="0067317E" w:rsidP="00391C3B">
            <w:pPr>
              <w:jc w:val="center"/>
            </w:pPr>
            <w:r w:rsidRPr="00BE1014">
              <w:t>(ФИО)</w:t>
            </w:r>
          </w:p>
        </w:tc>
      </w:tr>
    </w:tbl>
    <w:p w:rsidR="0047166D" w:rsidRDefault="0067317E">
      <w:bookmarkStart w:id="1" w:name="_GoBack"/>
      <w:bookmarkEnd w:id="1"/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7E"/>
    <w:rsid w:val="004D3B37"/>
    <w:rsid w:val="0067317E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5810EC8-C467-4C49-8F59-9263FF49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17E"/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2019-12-28T21:24:00Z</dcterms:created>
  <dcterms:modified xsi:type="dcterms:W3CDTF">2019-12-28T21:24:00Z</dcterms:modified>
</cp:coreProperties>
</file>